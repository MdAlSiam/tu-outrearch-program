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du="http://schemas.microsoft.com/office/word/2023/wordml/word16du" mc:Ignorable="w14 w15 wp14 w16se w16cid w16 w16cex w16sdtdh">
  <w:body>
    <w:p w:rsidR="155D086B" w:rsidP="61B6709A" w:rsidRDefault="155D086B" w14:paraId="63F9D5E8" w14:textId="54298152">
      <w:pPr>
        <w:ind w:left="3600"/>
        <w:rPr>
          <w:b w:val="1"/>
          <w:bCs w:val="1"/>
          <w:u w:val="single"/>
        </w:rPr>
      </w:pPr>
      <w:r w:rsidRPr="61B6709A" w:rsidR="155D086B">
        <w:rPr>
          <w:b w:val="1"/>
          <w:bCs w:val="1"/>
          <w:u w:val="single"/>
        </w:rPr>
        <w:t>AI Class Instructions</w:t>
      </w:r>
    </w:p>
    <w:p w:rsidR="61B6709A" w:rsidP="61B6709A" w:rsidRDefault="61B6709A" w14:paraId="745CC9A3" w14:textId="39F05D48">
      <w:pPr>
        <w:pStyle w:val="Normal"/>
        <w:ind w:left="3600"/>
        <w:rPr>
          <w:b w:val="1"/>
          <w:bCs w:val="1"/>
          <w:u w:val="single"/>
        </w:rPr>
      </w:pPr>
    </w:p>
    <w:p w:rsidR="155D086B" w:rsidP="61B6709A" w:rsidRDefault="155D086B" w14:paraId="0B3590F4" w14:textId="4E50AC94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155D08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Experiment: AI Matching Game</w:t>
      </w:r>
    </w:p>
    <w:p w:rsidR="03EFBA19" w:rsidP="61B6709A" w:rsidRDefault="03EFBA19" w14:paraId="7E11FE77" w14:textId="112B172D">
      <w:pPr>
        <w:pStyle w:val="ListParagraph"/>
        <w:numPr>
          <w:ilvl w:val="0"/>
          <w:numId w:val="1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03EFB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the link: </w:t>
      </w:r>
      <w:hyperlink r:id="Rd4c4b60e485644a3">
        <w:r w:rsidRPr="61B6709A" w:rsidR="03EFBA19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https://mitmedialab.github.io/matching-ai/</w:t>
        </w:r>
      </w:hyperlink>
      <w:r w:rsidRPr="61B6709A" w:rsidR="03EFBA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55D086B" w:rsidP="61B6709A" w:rsidRDefault="155D086B" w14:paraId="683DFB6D" w14:textId="5A1C4C09">
      <w:pPr>
        <w:pStyle w:val="ListParagraph"/>
        <w:numPr>
          <w:ilvl w:val="0"/>
          <w:numId w:val="1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155D08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image has a corresponding solution using AI. Match the image to the corresponding prompt.</w:t>
      </w:r>
    </w:p>
    <w:p w:rsidR="61B6709A" w:rsidP="61B6709A" w:rsidRDefault="61B6709A" w14:paraId="42ACD240" w14:textId="161D25BC">
      <w:pPr>
        <w:pStyle w:val="ListParagraph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987506" w:rsidP="61B6709A" w:rsidRDefault="26987506" w14:paraId="73128A20" w14:textId="0C76FAEE">
      <w:pPr>
        <w:rPr>
          <w:b w:val="1"/>
          <w:bCs w:val="1"/>
        </w:rPr>
      </w:pPr>
      <w:r w:rsidRPr="61B6709A" w:rsidR="26987506">
        <w:rPr>
          <w:b w:val="1"/>
          <w:bCs w:val="1"/>
        </w:rPr>
        <w:t>Experiment: AI or Not</w:t>
      </w:r>
    </w:p>
    <w:p w:rsidR="3640123B" w:rsidP="61B6709A" w:rsidRDefault="3640123B" w14:paraId="17AAED2C" w14:textId="1A80A554">
      <w:pPr>
        <w:pStyle w:val="ListParagraph"/>
        <w:numPr>
          <w:ilvl w:val="0"/>
          <w:numId w:val="1"/>
        </w:numPr>
        <w:rPr/>
      </w:pPr>
      <w:r w:rsidR="3640123B">
        <w:rPr/>
        <w:t xml:space="preserve">Go to the link: </w:t>
      </w:r>
      <w:hyperlink r:id="Ra90760f8852b4fff">
        <w:r w:rsidRPr="61B6709A" w:rsidR="3640123B">
          <w:rPr>
            <w:rStyle w:val="Hyperlink"/>
          </w:rPr>
          <w:t>https://docs.google.com/drawings/d/1Z4DiMjmd4aUDFXaXCC1NApJn_Vl084CgaaeErkJZXmU/copy</w:t>
        </w:r>
      </w:hyperlink>
    </w:p>
    <w:p w:rsidR="6FEEEDE2" w:rsidP="61B6709A" w:rsidRDefault="6FEEEDE2" w14:paraId="415A4388" w14:textId="29FE58E8">
      <w:pPr>
        <w:pStyle w:val="ListParagraph"/>
        <w:numPr>
          <w:ilvl w:val="0"/>
          <w:numId w:val="1"/>
        </w:numPr>
        <w:rPr/>
      </w:pPr>
      <w:r w:rsidR="6FEEEDE2">
        <w:rPr/>
        <w:t>Sign into your Google account (using gmail)</w:t>
      </w:r>
    </w:p>
    <w:p w:rsidR="3640123B" w:rsidP="61B6709A" w:rsidRDefault="3640123B" w14:paraId="707DC25E" w14:textId="2842372F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61B6709A" w:rsidR="3640123B">
        <w:rPr>
          <w:color w:val="000000" w:themeColor="text1" w:themeTint="FF" w:themeShade="FF"/>
        </w:rPr>
        <w:t>Make a copy of the drawing</w:t>
      </w:r>
    </w:p>
    <w:p w:rsidR="42EE00AB" w:rsidP="61B6709A" w:rsidRDefault="42EE00AB" w14:paraId="0985A744" w14:textId="76E89781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61B6709A" w:rsidR="42EE00AB">
        <w:rPr>
          <w:color w:val="000000" w:themeColor="text1" w:themeTint="FF" w:themeShade="FF"/>
        </w:rPr>
        <w:t>You will see a bunch of images, which you can drag towards left or right</w:t>
      </w:r>
      <w:r w:rsidRPr="61B6709A" w:rsidR="73DFDACD">
        <w:rPr>
          <w:color w:val="000000" w:themeColor="text1" w:themeTint="FF" w:themeShade="FF"/>
        </w:rPr>
        <w:t>.</w:t>
      </w:r>
    </w:p>
    <w:p w:rsidR="310F0656" w:rsidP="61B6709A" w:rsidRDefault="310F0656" w14:paraId="0C3B727D" w14:textId="30D84CB2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61B6709A" w:rsidR="310F0656">
        <w:rPr>
          <w:color w:val="000000" w:themeColor="text1" w:themeTint="FF" w:themeShade="FF"/>
        </w:rPr>
        <w:t xml:space="preserve">If you think that something </w:t>
      </w:r>
      <w:r w:rsidRPr="61B6709A" w:rsidR="310F0656">
        <w:rPr>
          <w:color w:val="000000" w:themeColor="text1" w:themeTint="FF" w:themeShade="FF"/>
        </w:rPr>
        <w:t>contains</w:t>
      </w:r>
      <w:r w:rsidRPr="61B6709A" w:rsidR="310F0656">
        <w:rPr>
          <w:color w:val="000000" w:themeColor="text1" w:themeTint="FF" w:themeShade="FF"/>
        </w:rPr>
        <w:t xml:space="preserve"> AI, move it to the right! If you </w:t>
      </w:r>
      <w:r w:rsidRPr="61B6709A" w:rsidR="2675FED3">
        <w:rPr>
          <w:color w:val="000000" w:themeColor="text1" w:themeTint="FF" w:themeShade="FF"/>
        </w:rPr>
        <w:t>do not</w:t>
      </w:r>
      <w:r w:rsidRPr="61B6709A" w:rsidR="310F0656">
        <w:rPr>
          <w:color w:val="000000" w:themeColor="text1" w:themeTint="FF" w:themeShade="FF"/>
        </w:rPr>
        <w:t xml:space="preserve"> think it has AI, move it to the left!</w:t>
      </w:r>
    </w:p>
    <w:p w:rsidR="61B6709A" w:rsidP="61B6709A" w:rsidRDefault="61B6709A" w14:paraId="2BDE195C" w14:textId="796B504B">
      <w:pPr>
        <w:pStyle w:val="ListParagraph"/>
        <w:ind w:left="720"/>
        <w:rPr>
          <w:color w:val="000000" w:themeColor="text1" w:themeTint="FF" w:themeShade="FF"/>
        </w:rPr>
      </w:pPr>
    </w:p>
    <w:p w:rsidR="4C4A3C40" w:rsidP="61B6709A" w:rsidRDefault="4C4A3C40" w14:paraId="7DF0A969" w14:textId="2A407E79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Experiment: Intro to Machine Learning (Code.org)</w:t>
      </w:r>
    </w:p>
    <w:p w:rsidR="4C4A3C40" w:rsidP="61B6709A" w:rsidRDefault="4C4A3C40" w14:paraId="7348AB5E" w14:textId="37895B11">
      <w:pPr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1cee632d2d34fd7">
        <w:r w:rsidRPr="61B6709A" w:rsidR="4C4A3C4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https://studio.code.org/s/aiml-2021/lessons/1/levels/1</w:t>
        </w:r>
      </w:hyperlink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C4A3C40" w:rsidP="61B6709A" w:rsidRDefault="4C4A3C40" w14:paraId="439F0274" w14:textId="409C7BC0">
      <w:pPr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Sign in to Studio Code</w:t>
      </w:r>
    </w:p>
    <w:p w:rsidR="4C4A3C40" w:rsidP="61B6709A" w:rsidRDefault="4C4A3C40" w14:paraId="619FD676" w14:textId="1D94042E">
      <w:pPr>
        <w:pStyle w:val="ListParagraph"/>
        <w:numPr>
          <w:ilvl w:val="0"/>
          <w:numId w:val="1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have a Code.org account, sign in using your credentials</w:t>
      </w:r>
    </w:p>
    <w:p w:rsidR="4C4A3C40" w:rsidP="61B6709A" w:rsidRDefault="4C4A3C40" w14:paraId="209DEA1C" w14:textId="57F1FC59">
      <w:pPr>
        <w:pStyle w:val="ListParagraph"/>
        <w:numPr>
          <w:ilvl w:val="0"/>
          <w:numId w:val="1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do not already have a Code.org account, click the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an Account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</w:t>
      </w:r>
    </w:p>
    <w:p w:rsidR="4C4A3C40" w:rsidP="61B6709A" w:rsidRDefault="4C4A3C40" w14:paraId="27CC4CA9" w14:textId="5A8C579D">
      <w:pPr>
        <w:pStyle w:val="ListParagraph"/>
        <w:numPr>
          <w:ilvl w:val="0"/>
          <w:numId w:val="1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Continue with Google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</w:p>
    <w:p w:rsidR="4C4A3C40" w:rsidP="61B6709A" w:rsidRDefault="4C4A3C40" w14:paraId="7CB85096" w14:textId="5BF1012A">
      <w:pPr>
        <w:pStyle w:val="ListParagraph"/>
        <w:numPr>
          <w:ilvl w:val="0"/>
          <w:numId w:val="1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Follow the prompts to create a Code.org account</w:t>
      </w:r>
    </w:p>
    <w:p w:rsidR="61B6709A" w:rsidP="61B6709A" w:rsidRDefault="61B6709A" w14:paraId="10C45D4A" w14:textId="72B13423">
      <w:pPr>
        <w:spacing w:after="160" w:line="279" w:lineRule="auto"/>
        <w:ind w:left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4A3C40" w:rsidP="61B6709A" w:rsidRDefault="4C4A3C40" w14:paraId="35A8431C" w14:textId="77F67798">
      <w:pPr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Level 1 - Recognizing Fish</w:t>
      </w:r>
    </w:p>
    <w:p w:rsidR="4C4A3C40" w:rsidP="61B6709A" w:rsidRDefault="4C4A3C40" w14:paraId="54DB1D50" w14:textId="45393062">
      <w:pPr>
        <w:pStyle w:val="ListParagraph"/>
        <w:numPr>
          <w:ilvl w:val="0"/>
          <w:numId w:val="15"/>
        </w:numPr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 the instructions in the alert boxes as they appear</w:t>
      </w:r>
    </w:p>
    <w:p w:rsidR="4C4A3C40" w:rsidP="61B6709A" w:rsidRDefault="4C4A3C40" w14:paraId="581A2AEA" w14:textId="41A2891B">
      <w:pPr>
        <w:pStyle w:val="ListParagraph"/>
        <w:numPr>
          <w:ilvl w:val="0"/>
          <w:numId w:val="1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image shows a fish, click the “Fish” button</w:t>
      </w:r>
    </w:p>
    <w:p w:rsidR="4C4A3C40" w:rsidP="61B6709A" w:rsidRDefault="4C4A3C40" w14:paraId="27D2A45A" w14:textId="368E987A">
      <w:pPr>
        <w:pStyle w:val="ListParagraph"/>
        <w:numPr>
          <w:ilvl w:val="0"/>
          <w:numId w:val="1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image shows a piece of garbage, click the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 Fish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</w:t>
      </w:r>
    </w:p>
    <w:p w:rsidR="4C4A3C40" w:rsidP="61B6709A" w:rsidRDefault="4C4A3C40" w14:paraId="7D634287" w14:textId="5DD7EE21">
      <w:pPr>
        <w:pStyle w:val="ListParagraph"/>
        <w:numPr>
          <w:ilvl w:val="0"/>
          <w:numId w:val="1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Repeat steps 3 and 4 until the counter in the top right of the activity window reaches 30</w:t>
      </w:r>
    </w:p>
    <w:p w:rsidR="4C4A3C40" w:rsidP="61B6709A" w:rsidRDefault="4C4A3C40" w14:paraId="009F9796" w14:textId="14C5BB2D">
      <w:pPr>
        <w:pStyle w:val="ListParagraph"/>
        <w:numPr>
          <w:ilvl w:val="0"/>
          <w:numId w:val="1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the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 in the bottom left of the activity window</w:t>
      </w:r>
    </w:p>
    <w:p w:rsidR="4C4A3C40" w:rsidP="61B6709A" w:rsidRDefault="4C4A3C40" w14:paraId="748D8380" w14:textId="1128F1F7">
      <w:pPr>
        <w:pStyle w:val="ListParagraph"/>
        <w:numPr>
          <w:ilvl w:val="0"/>
          <w:numId w:val="1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Watch the AI sort through the trash and fish until the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Continue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 appears in the bottom left corner of the activity window. You can speed up the process by clicking the fast forward button at the bottom of the activity window</w:t>
      </w:r>
    </w:p>
    <w:p w:rsidR="4C4A3C40" w:rsidP="61B6709A" w:rsidRDefault="4C4A3C40" w14:paraId="0C4D8535" w14:textId="7A5D4B0C">
      <w:pPr>
        <w:pStyle w:val="ListParagraph"/>
        <w:numPr>
          <w:ilvl w:val="0"/>
          <w:numId w:val="1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the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Continue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 in the bottom left corner of the activity window</w:t>
      </w:r>
    </w:p>
    <w:p w:rsidR="61B6709A" w:rsidP="61B6709A" w:rsidRDefault="61B6709A" w14:paraId="5B5EBF85" w14:textId="216855CD">
      <w:pPr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4A3C40" w:rsidP="61B6709A" w:rsidRDefault="4C4A3C40" w14:paraId="1AE25AB6" w14:textId="31967AEB">
      <w:pPr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Level 2 - Recognizing Fish Features</w:t>
      </w:r>
    </w:p>
    <w:p w:rsidR="4C4A3C40" w:rsidP="61B6709A" w:rsidRDefault="4C4A3C40" w14:paraId="12B85BD8" w14:textId="186DB2BC">
      <w:pPr>
        <w:pStyle w:val="ListParagraph"/>
        <w:numPr>
          <w:ilvl w:val="0"/>
          <w:numId w:val="2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 the instructions in the alert boxes as they appear</w:t>
      </w:r>
    </w:p>
    <w:p w:rsidR="4C4A3C40" w:rsidP="61B6709A" w:rsidRDefault="4C4A3C40" w14:paraId="28AE9ED4" w14:textId="2119CC46">
      <w:pPr>
        <w:pStyle w:val="ListParagraph"/>
        <w:numPr>
          <w:ilvl w:val="0"/>
          <w:numId w:val="2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Pick a feature from the selection of traits provided (e.g. 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Circular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4C4A3C40" w:rsidP="61B6709A" w:rsidRDefault="4C4A3C40" w14:paraId="301E7933" w14:textId="2B052278">
      <w:pPr>
        <w:pStyle w:val="ListParagraph"/>
        <w:numPr>
          <w:ilvl w:val="0"/>
          <w:numId w:val="2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image shows a fish with your chosen trait, click the button corresponding feature (e.g.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Circular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”)</w:t>
      </w:r>
    </w:p>
    <w:p w:rsidR="4C4A3C40" w:rsidP="61B6709A" w:rsidRDefault="4C4A3C40" w14:paraId="7965D11C" w14:textId="0EE8FBA2">
      <w:pPr>
        <w:pStyle w:val="ListParagraph"/>
        <w:numPr>
          <w:ilvl w:val="0"/>
          <w:numId w:val="2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fish does not have the feature you chose, click the button that does not correlate with that trait (e.g.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 Circular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”)</w:t>
      </w:r>
    </w:p>
    <w:p w:rsidR="4C4A3C40" w:rsidP="61B6709A" w:rsidRDefault="4C4A3C40" w14:paraId="25D254E9" w14:textId="6D344EE2">
      <w:pPr>
        <w:pStyle w:val="ListParagraph"/>
        <w:numPr>
          <w:ilvl w:val="0"/>
          <w:numId w:val="2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Repeat steps 3 and 4 until the counter in the top right of the activity window reaches 30</w:t>
      </w:r>
    </w:p>
    <w:p w:rsidR="4C4A3C40" w:rsidP="61B6709A" w:rsidRDefault="4C4A3C40" w14:paraId="4FBAEAD0" w14:textId="04C9F9A1">
      <w:pPr>
        <w:pStyle w:val="ListParagraph"/>
        <w:numPr>
          <w:ilvl w:val="0"/>
          <w:numId w:val="2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the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 in the bottom left of the activity window</w:t>
      </w:r>
    </w:p>
    <w:p w:rsidR="4C4A3C40" w:rsidP="61B6709A" w:rsidRDefault="4C4A3C40" w14:paraId="4CA210FD" w14:textId="302CED4E">
      <w:pPr>
        <w:pStyle w:val="ListParagraph"/>
        <w:numPr>
          <w:ilvl w:val="0"/>
          <w:numId w:val="2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Watch the AI sort through the trash and fish until the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Continue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 appears in the bottom left corner of the activity window. You can speed up the process by clicking the fast forward button at the bottom of the activity window</w:t>
      </w:r>
    </w:p>
    <w:p w:rsidR="4C4A3C40" w:rsidP="61B6709A" w:rsidRDefault="4C4A3C40" w14:paraId="7EFE5669" w14:textId="3AE2F4E3">
      <w:pPr>
        <w:pStyle w:val="ListParagraph"/>
        <w:numPr>
          <w:ilvl w:val="0"/>
          <w:numId w:val="2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the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Continue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 in the bottom left corner of the activity window</w:t>
      </w:r>
    </w:p>
    <w:p w:rsidR="61B6709A" w:rsidP="61B6709A" w:rsidRDefault="61B6709A" w14:paraId="5F684C11" w14:textId="074A3126">
      <w:pPr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4A3C40" w:rsidP="61B6709A" w:rsidRDefault="4C4A3C40" w14:paraId="700971E4" w14:textId="54B8F434">
      <w:pPr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Level 3 - Recognizing Fish Expressions</w:t>
      </w:r>
    </w:p>
    <w:p w:rsidR="4C4A3C40" w:rsidP="61B6709A" w:rsidRDefault="4C4A3C40" w14:paraId="65AF76C5" w14:textId="6C9A8718">
      <w:pPr>
        <w:pStyle w:val="ListParagraph"/>
        <w:numPr>
          <w:ilvl w:val="0"/>
          <w:numId w:val="3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 the instructions in the alert boxes as they appear</w:t>
      </w:r>
    </w:p>
    <w:p w:rsidR="4C4A3C40" w:rsidP="61B6709A" w:rsidRDefault="4C4A3C40" w14:paraId="17695D14" w14:textId="2DA1A372">
      <w:pPr>
        <w:pStyle w:val="ListParagraph"/>
        <w:numPr>
          <w:ilvl w:val="0"/>
          <w:numId w:val="3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Pick a feature from the selection of expressions provided (e.g. 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Happy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4C4A3C40" w:rsidP="61B6709A" w:rsidRDefault="4C4A3C40" w14:paraId="5B534725" w14:textId="4526D0A2">
      <w:pPr>
        <w:pStyle w:val="ListParagraph"/>
        <w:numPr>
          <w:ilvl w:val="0"/>
          <w:numId w:val="3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image shows a fish with your chosen expression, click the button corresponding emotion (e.g.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Happy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”)</w:t>
      </w:r>
    </w:p>
    <w:p w:rsidR="4C4A3C40" w:rsidP="61B6709A" w:rsidRDefault="4C4A3C40" w14:paraId="38BACCAC" w14:textId="0F533DF8">
      <w:pPr>
        <w:pStyle w:val="ListParagraph"/>
        <w:numPr>
          <w:ilvl w:val="0"/>
          <w:numId w:val="3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fish does not have the expression you chose, click the button that does not correlate with that expression (e.g.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 Happy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”)</w:t>
      </w:r>
    </w:p>
    <w:p w:rsidR="4C4A3C40" w:rsidP="61B6709A" w:rsidRDefault="4C4A3C40" w14:paraId="109D8F37" w14:textId="5E3E1C08">
      <w:pPr>
        <w:pStyle w:val="ListParagraph"/>
        <w:numPr>
          <w:ilvl w:val="0"/>
          <w:numId w:val="3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Repeat steps 3 and 4 until the counter in the top right of the activity window reaches 30</w:t>
      </w:r>
    </w:p>
    <w:p w:rsidR="4C4A3C40" w:rsidP="61B6709A" w:rsidRDefault="4C4A3C40" w14:paraId="60A235BF" w14:textId="28518874">
      <w:pPr>
        <w:pStyle w:val="ListParagraph"/>
        <w:numPr>
          <w:ilvl w:val="0"/>
          <w:numId w:val="3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the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 in the bottom left of the activity window</w:t>
      </w:r>
    </w:p>
    <w:p w:rsidR="4C4A3C40" w:rsidP="61B6709A" w:rsidRDefault="4C4A3C40" w14:paraId="4C375005" w14:textId="0BFCACFE">
      <w:pPr>
        <w:pStyle w:val="ListParagraph"/>
        <w:numPr>
          <w:ilvl w:val="0"/>
          <w:numId w:val="3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Watch the AI sort through the trash and fish until the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Continue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 appears in the bottom left corner of the activity window. You can speed up the process by clicking the fast forward button at the bottom of the activity window</w:t>
      </w:r>
    </w:p>
    <w:p w:rsidR="4C4A3C40" w:rsidP="61B6709A" w:rsidRDefault="4C4A3C40" w14:paraId="5F840E51" w14:textId="7573A7AE">
      <w:pPr>
        <w:pStyle w:val="ListParagraph"/>
        <w:numPr>
          <w:ilvl w:val="0"/>
          <w:numId w:val="3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the “</w:t>
      </w:r>
      <w:r w:rsidRPr="61B6709A" w:rsidR="4C4A3C4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Finish</w:t>
      </w:r>
      <w:r w:rsidRPr="61B6709A" w:rsidR="4C4A3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 in the bottom left corner of the activity window</w:t>
      </w:r>
    </w:p>
    <w:p w:rsidR="61B6709A" w:rsidP="61B6709A" w:rsidRDefault="61B6709A" w14:paraId="740E09FE" w14:textId="0129C214">
      <w:pPr>
        <w:pStyle w:val="ListParagraph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B6709A" w:rsidP="61B6709A" w:rsidRDefault="61B6709A" w14:paraId="49654141" w14:textId="58C02E21">
      <w:pPr>
        <w:pStyle w:val="Normal"/>
        <w:spacing w:after="160" w:line="279" w:lineRule="auto"/>
        <w:ind w:left="720"/>
        <w:rPr>
          <w:b w:val="1"/>
          <w:bCs w:val="1"/>
          <w:color w:val="000000" w:themeColor="text1" w:themeTint="FF" w:themeShade="FF"/>
        </w:rPr>
      </w:pPr>
    </w:p>
    <w:p w:rsidR="61B6709A" w:rsidP="61B6709A" w:rsidRDefault="61B6709A" w14:paraId="6DE443DE" w14:textId="051D31F3">
      <w:pPr>
        <w:pStyle w:val="Normal"/>
        <w:spacing w:after="160" w:line="279" w:lineRule="auto"/>
        <w:ind w:left="720"/>
        <w:rPr>
          <w:b w:val="1"/>
          <w:bCs w:val="1"/>
          <w:color w:val="000000" w:themeColor="text1" w:themeTint="FF" w:themeShade="FF"/>
        </w:rPr>
      </w:pPr>
    </w:p>
    <w:p w:rsidR="310F0656" w:rsidP="61B6709A" w:rsidRDefault="310F0656" w14:paraId="4952956C" w14:textId="25F7B170">
      <w:pPr>
        <w:pStyle w:val="Normal"/>
        <w:spacing w:after="160" w:line="279" w:lineRule="auto"/>
        <w:ind w:left="0"/>
        <w:rPr>
          <w:b w:val="1"/>
          <w:bCs w:val="1"/>
          <w:color w:val="000000" w:themeColor="text1" w:themeTint="FF" w:themeShade="FF"/>
        </w:rPr>
      </w:pPr>
      <w:r w:rsidRPr="61B6709A" w:rsidR="310F0656">
        <w:rPr>
          <w:b w:val="1"/>
          <w:bCs w:val="1"/>
          <w:color w:val="000000" w:themeColor="text1" w:themeTint="FF" w:themeShade="FF"/>
        </w:rPr>
        <w:t xml:space="preserve">Experiment: </w:t>
      </w:r>
      <w:r w:rsidRPr="61B6709A" w:rsidR="73998F05">
        <w:rPr>
          <w:b w:val="1"/>
          <w:bCs w:val="1"/>
          <w:color w:val="000000" w:themeColor="text1" w:themeTint="FF" w:themeShade="FF"/>
        </w:rPr>
        <w:t>Shoe Recommender</w:t>
      </w:r>
    </w:p>
    <w:p w:rsidR="354991F2" w:rsidP="61B6709A" w:rsidRDefault="354991F2" w14:paraId="29A3241B" w14:textId="584AF89E">
      <w:pPr>
        <w:spacing w:after="160" w:line="279" w:lineRule="auto"/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354991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Sign in to Studio Code</w:t>
      </w:r>
    </w:p>
    <w:p w:rsidR="354991F2" w:rsidP="61B6709A" w:rsidRDefault="354991F2" w14:paraId="37F141EF" w14:textId="3ACEA122">
      <w:pPr>
        <w:pStyle w:val="ListParagraph"/>
        <w:numPr>
          <w:ilvl w:val="0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354991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you have a </w:t>
      </w:r>
      <w:r w:rsidRPr="61B6709A" w:rsidR="150873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1B6709A" w:rsidR="354991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ode.org account, sign in using your credentials</w:t>
      </w:r>
    </w:p>
    <w:p w:rsidR="354991F2" w:rsidP="61B6709A" w:rsidRDefault="354991F2" w14:paraId="60AF6CB5" w14:textId="1EBF15C9">
      <w:pPr>
        <w:pStyle w:val="ListParagraph"/>
        <w:numPr>
          <w:ilvl w:val="0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354991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do not already have a Code.org account, click the “</w:t>
      </w:r>
      <w:r w:rsidRPr="61B6709A" w:rsidR="354991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an Account</w:t>
      </w:r>
      <w:r w:rsidRPr="61B6709A" w:rsidR="354991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button</w:t>
      </w:r>
    </w:p>
    <w:p w:rsidR="354991F2" w:rsidP="61B6709A" w:rsidRDefault="354991F2" w14:paraId="5AB1DC51" w14:textId="511836A6">
      <w:pPr>
        <w:pStyle w:val="ListParagraph"/>
        <w:numPr>
          <w:ilvl w:val="0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354991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</w:t>
      </w:r>
      <w:r w:rsidRPr="61B6709A" w:rsidR="354991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Continue with Google</w:t>
      </w:r>
      <w:r w:rsidRPr="61B6709A" w:rsidR="354991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</w:p>
    <w:p w:rsidR="354991F2" w:rsidP="61B6709A" w:rsidRDefault="354991F2" w14:paraId="23744D2B" w14:textId="2441941C">
      <w:pPr>
        <w:pStyle w:val="ListParagraph"/>
        <w:numPr>
          <w:ilvl w:val="0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B6709A" w:rsidR="354991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Follow the prompts to create a </w:t>
      </w:r>
      <w:r w:rsidRPr="61B6709A" w:rsidR="232348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1B6709A" w:rsidR="354991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ode.org account</w:t>
      </w:r>
    </w:p>
    <w:p w:rsidR="5DB62B29" w:rsidP="61B6709A" w:rsidRDefault="5DB62B29" w14:paraId="78C973CD" w14:textId="7977BE35">
      <w:pPr>
        <w:pStyle w:val="Normal"/>
        <w:ind w:firstLine="720"/>
        <w:rPr>
          <w:b w:val="1"/>
          <w:bCs w:val="1"/>
          <w:color w:val="000000" w:themeColor="text1" w:themeTint="FF" w:themeShade="FF"/>
        </w:rPr>
      </w:pPr>
      <w:r w:rsidRPr="61B6709A" w:rsidR="5DB62B29">
        <w:rPr>
          <w:b w:val="1"/>
          <w:bCs w:val="1"/>
          <w:color w:val="000000" w:themeColor="text1" w:themeTint="FF" w:themeShade="FF"/>
        </w:rPr>
        <w:t>Level 1: Basic Shoe Recommende</w:t>
      </w:r>
      <w:r w:rsidRPr="61B6709A" w:rsidR="5E966141">
        <w:rPr>
          <w:b w:val="1"/>
          <w:bCs w:val="1"/>
          <w:color w:val="000000" w:themeColor="text1" w:themeTint="FF" w:themeShade="FF"/>
        </w:rPr>
        <w:t>r</w:t>
      </w:r>
    </w:p>
    <w:p w:rsidR="73998F05" w:rsidP="61B6709A" w:rsidRDefault="73998F05" w14:paraId="49956ADE" w14:textId="3F99EEA3">
      <w:pPr>
        <w:pStyle w:val="ListParagraph"/>
        <w:numPr>
          <w:ilvl w:val="0"/>
          <w:numId w:val="2"/>
        </w:numPr>
        <w:rPr>
          <w:color w:val="000000" w:themeColor="text1" w:themeTint="FF" w:themeShade="FF"/>
        </w:rPr>
      </w:pPr>
      <w:r w:rsidRPr="61B6709A" w:rsidR="73998F05">
        <w:rPr>
          <w:color w:val="000000" w:themeColor="text1" w:themeTint="FF" w:themeShade="FF"/>
        </w:rPr>
        <w:t xml:space="preserve">Go to the link: </w:t>
      </w:r>
      <w:hyperlink r:id="R64ca32394fc040a5">
        <w:r w:rsidRPr="61B6709A" w:rsidR="73998F05">
          <w:rPr>
            <w:rStyle w:val="Hyperlink"/>
          </w:rPr>
          <w:t>https://studio.code.org/s/aiml-2021/lessons/4/levels/1</w:t>
        </w:r>
      </w:hyperlink>
    </w:p>
    <w:p w:rsidR="49D3A812" w:rsidP="61B6709A" w:rsidRDefault="49D3A812" w14:paraId="157527DC" w14:textId="38EC3AF0">
      <w:pPr>
        <w:pStyle w:val="ListParagraph"/>
        <w:numPr>
          <w:ilvl w:val="0"/>
          <w:numId w:val="2"/>
        </w:numPr>
        <w:rPr>
          <w:color w:val="000000" w:themeColor="text1" w:themeTint="FF" w:themeShade="FF"/>
        </w:rPr>
      </w:pPr>
      <w:r w:rsidRPr="61B6709A" w:rsidR="49D3A812">
        <w:rPr>
          <w:color w:val="000000" w:themeColor="text1" w:themeTint="FF" w:themeShade="FF"/>
        </w:rPr>
        <w:t xml:space="preserve">In the left side of the screen, you can see a phone screen </w:t>
      </w:r>
    </w:p>
    <w:p w:rsidR="49D3A812" w:rsidP="61B6709A" w:rsidRDefault="49D3A812" w14:paraId="5191EF33" w14:textId="5C55611C">
      <w:pPr>
        <w:pStyle w:val="ListParagraph"/>
        <w:numPr>
          <w:ilvl w:val="0"/>
          <w:numId w:val="2"/>
        </w:numPr>
        <w:rPr>
          <w:color w:val="000000" w:themeColor="text1" w:themeTint="FF" w:themeShade="FF"/>
        </w:rPr>
      </w:pPr>
      <w:r w:rsidRPr="61B6709A" w:rsidR="49D3A812">
        <w:rPr>
          <w:color w:val="000000" w:themeColor="text1" w:themeTint="FF" w:themeShade="FF"/>
        </w:rPr>
        <w:t xml:space="preserve">Click </w:t>
      </w:r>
      <w:r w:rsidRPr="61B6709A" w:rsidR="49D3A812">
        <w:rPr>
          <w:b w:val="1"/>
          <w:bCs w:val="1"/>
          <w:color w:val="000000" w:themeColor="text1" w:themeTint="FF" w:themeShade="FF"/>
        </w:rPr>
        <w:t>‘Run’</w:t>
      </w:r>
    </w:p>
    <w:p w:rsidR="49D3A812" w:rsidP="61B6709A" w:rsidRDefault="49D3A812" w14:paraId="6248C173" w14:textId="156D6D45">
      <w:pPr>
        <w:pStyle w:val="ListParagraph"/>
        <w:numPr>
          <w:ilvl w:val="0"/>
          <w:numId w:val="2"/>
        </w:numPr>
        <w:rPr>
          <w:color w:val="000000" w:themeColor="text1" w:themeTint="FF" w:themeShade="FF"/>
        </w:rPr>
      </w:pPr>
      <w:r w:rsidRPr="61B6709A" w:rsidR="49D3A812">
        <w:rPr>
          <w:color w:val="000000" w:themeColor="text1" w:themeTint="FF" w:themeShade="FF"/>
        </w:rPr>
        <w:t xml:space="preserve">Click </w:t>
      </w:r>
      <w:r w:rsidRPr="61B6709A" w:rsidR="49D3A812">
        <w:rPr>
          <w:b w:val="1"/>
          <w:bCs w:val="1"/>
          <w:color w:val="000000" w:themeColor="text1" w:themeTint="FF" w:themeShade="FF"/>
        </w:rPr>
        <w:t>‘Recommend Shoes’</w:t>
      </w:r>
      <w:r w:rsidRPr="61B6709A" w:rsidR="49D3A812">
        <w:rPr>
          <w:color w:val="000000" w:themeColor="text1" w:themeTint="FF" w:themeShade="FF"/>
        </w:rPr>
        <w:t xml:space="preserve"> to get a recommendation for a shoe</w:t>
      </w:r>
    </w:p>
    <w:p w:rsidR="49D3A812" w:rsidP="61B6709A" w:rsidRDefault="49D3A812" w14:paraId="4A96C982" w14:textId="3DF16A76">
      <w:pPr>
        <w:pStyle w:val="ListParagraph"/>
        <w:numPr>
          <w:ilvl w:val="0"/>
          <w:numId w:val="2"/>
        </w:numPr>
        <w:rPr>
          <w:color w:val="000000" w:themeColor="text1" w:themeTint="FF" w:themeShade="FF"/>
        </w:rPr>
      </w:pPr>
      <w:r w:rsidRPr="61B6709A" w:rsidR="49D3A812">
        <w:rPr>
          <w:color w:val="000000" w:themeColor="text1" w:themeTint="FF" w:themeShade="FF"/>
        </w:rPr>
        <w:t>Click</w:t>
      </w:r>
      <w:r w:rsidRPr="61B6709A" w:rsidR="49D3A812">
        <w:rPr>
          <w:b w:val="1"/>
          <w:bCs w:val="1"/>
          <w:color w:val="000000" w:themeColor="text1" w:themeTint="FF" w:themeShade="FF"/>
        </w:rPr>
        <w:t xml:space="preserve"> ‘Another Recommendation’</w:t>
      </w:r>
      <w:r w:rsidRPr="61B6709A" w:rsidR="49D3A812">
        <w:rPr>
          <w:color w:val="000000" w:themeColor="text1" w:themeTint="FF" w:themeShade="FF"/>
        </w:rPr>
        <w:t xml:space="preserve"> and then </w:t>
      </w:r>
      <w:r w:rsidRPr="61B6709A" w:rsidR="49D3A812">
        <w:rPr>
          <w:b w:val="1"/>
          <w:bCs w:val="1"/>
          <w:color w:val="000000" w:themeColor="text1" w:themeTint="FF" w:themeShade="FF"/>
        </w:rPr>
        <w:t>‘Recommend Shoes’</w:t>
      </w:r>
      <w:r w:rsidRPr="61B6709A" w:rsidR="49D3A812">
        <w:rPr>
          <w:color w:val="000000" w:themeColor="text1" w:themeTint="FF" w:themeShade="FF"/>
        </w:rPr>
        <w:t xml:space="preserve"> to get another recommendation for a shoe. Do it several times to </w:t>
      </w:r>
      <w:r w:rsidRPr="61B6709A" w:rsidR="27ABDFDE">
        <w:rPr>
          <w:color w:val="000000" w:themeColor="text1" w:themeTint="FF" w:themeShade="FF"/>
        </w:rPr>
        <w:t>get several recommendations.</w:t>
      </w:r>
    </w:p>
    <w:p w:rsidR="27ABDFDE" w:rsidP="61B6709A" w:rsidRDefault="27ABDFDE" w14:paraId="6B85DF70" w14:textId="57CD24DF">
      <w:pPr>
        <w:pStyle w:val="ListParagraph"/>
        <w:numPr>
          <w:ilvl w:val="0"/>
          <w:numId w:val="2"/>
        </w:numPr>
        <w:rPr>
          <w:color w:val="000000" w:themeColor="text1" w:themeTint="FF" w:themeShade="FF"/>
        </w:rPr>
      </w:pPr>
      <w:r w:rsidRPr="61B6709A" w:rsidR="27ABDFDE">
        <w:rPr>
          <w:color w:val="000000" w:themeColor="text1" w:themeTint="FF" w:themeShade="FF"/>
        </w:rPr>
        <w:t xml:space="preserve">Click </w:t>
      </w:r>
      <w:r w:rsidRPr="61B6709A" w:rsidR="27ABDFDE">
        <w:rPr>
          <w:b w:val="1"/>
          <w:bCs w:val="1"/>
          <w:color w:val="000000" w:themeColor="text1" w:themeTint="FF" w:themeShade="FF"/>
        </w:rPr>
        <w:t>‘Finish’</w:t>
      </w:r>
      <w:r w:rsidRPr="61B6709A" w:rsidR="27ABDFDE">
        <w:rPr>
          <w:color w:val="000000" w:themeColor="text1" w:themeTint="FF" w:themeShade="FF"/>
        </w:rPr>
        <w:t xml:space="preserve"> and a pop up will appear </w:t>
      </w:r>
      <w:r w:rsidRPr="61B6709A" w:rsidR="72F34073">
        <w:rPr>
          <w:color w:val="000000" w:themeColor="text1" w:themeTint="FF" w:themeShade="FF"/>
        </w:rPr>
        <w:t>asking if you are finished. Click</w:t>
      </w:r>
      <w:r w:rsidRPr="61B6709A" w:rsidR="72F34073">
        <w:rPr>
          <w:b w:val="1"/>
          <w:bCs w:val="1"/>
          <w:color w:val="000000" w:themeColor="text1" w:themeTint="FF" w:themeShade="FF"/>
        </w:rPr>
        <w:t xml:space="preserve"> </w:t>
      </w:r>
      <w:r w:rsidRPr="61B6709A" w:rsidR="173C4E02">
        <w:rPr>
          <w:b w:val="1"/>
          <w:bCs w:val="1"/>
          <w:color w:val="000000" w:themeColor="text1" w:themeTint="FF" w:themeShade="FF"/>
        </w:rPr>
        <w:t>‘</w:t>
      </w:r>
      <w:r w:rsidRPr="61B6709A" w:rsidR="70F0CD53">
        <w:rPr>
          <w:b w:val="1"/>
          <w:bCs w:val="1"/>
          <w:color w:val="000000" w:themeColor="text1" w:themeTint="FF" w:themeShade="FF"/>
        </w:rPr>
        <w:t>C</w:t>
      </w:r>
      <w:r w:rsidRPr="61B6709A" w:rsidR="72F34073">
        <w:rPr>
          <w:b w:val="1"/>
          <w:bCs w:val="1"/>
          <w:color w:val="000000" w:themeColor="text1" w:themeTint="FF" w:themeShade="FF"/>
        </w:rPr>
        <w:t>ontinue</w:t>
      </w:r>
      <w:r w:rsidRPr="61B6709A" w:rsidR="76861DAF">
        <w:rPr>
          <w:b w:val="1"/>
          <w:bCs w:val="1"/>
          <w:color w:val="000000" w:themeColor="text1" w:themeTint="FF" w:themeShade="FF"/>
        </w:rPr>
        <w:t>’</w:t>
      </w:r>
      <w:r w:rsidRPr="61B6709A" w:rsidR="72F34073">
        <w:rPr>
          <w:b w:val="1"/>
          <w:bCs w:val="1"/>
          <w:color w:val="000000" w:themeColor="text1" w:themeTint="FF" w:themeShade="FF"/>
        </w:rPr>
        <w:t xml:space="preserve"> </w:t>
      </w:r>
      <w:r w:rsidRPr="61B6709A" w:rsidR="72F34073">
        <w:rPr>
          <w:color w:val="000000" w:themeColor="text1" w:themeTint="FF" w:themeShade="FF"/>
        </w:rPr>
        <w:t>to play the next game.</w:t>
      </w:r>
    </w:p>
    <w:p w:rsidR="0C8F8621" w:rsidP="61B6709A" w:rsidRDefault="0C8F8621" w14:paraId="22BD7C9D" w14:textId="5F2234E9">
      <w:pPr>
        <w:pStyle w:val="Normal"/>
        <w:ind w:firstLine="720"/>
        <w:rPr>
          <w:b w:val="1"/>
          <w:bCs w:val="1"/>
          <w:color w:val="000000" w:themeColor="text1" w:themeTint="FF" w:themeShade="FF"/>
        </w:rPr>
      </w:pPr>
      <w:r w:rsidRPr="61B6709A" w:rsidR="0C8F8621">
        <w:rPr>
          <w:b w:val="1"/>
          <w:bCs w:val="1"/>
          <w:color w:val="000000" w:themeColor="text1" w:themeTint="FF" w:themeShade="FF"/>
        </w:rPr>
        <w:t xml:space="preserve">Level 2: </w:t>
      </w:r>
      <w:r w:rsidRPr="61B6709A" w:rsidR="72F34073">
        <w:rPr>
          <w:b w:val="1"/>
          <w:bCs w:val="1"/>
          <w:color w:val="000000" w:themeColor="text1" w:themeTint="FF" w:themeShade="FF"/>
        </w:rPr>
        <w:t>Improved Shoe Recommender</w:t>
      </w:r>
    </w:p>
    <w:p w:rsidR="72F34073" w:rsidP="61B6709A" w:rsidRDefault="72F34073" w14:paraId="6AABD53B" w14:textId="4A255AF0">
      <w:pPr>
        <w:pStyle w:val="ListParagraph"/>
        <w:numPr>
          <w:ilvl w:val="0"/>
          <w:numId w:val="3"/>
        </w:numPr>
        <w:rPr>
          <w:del w:author="Zora James" w:date="2024-06-26T20:43:16.887Z" w16du:dateUtc="2024-06-26T20:43:16.887Z" w:id="1808518209"/>
          <w:color w:val="000000" w:themeColor="text1" w:themeTint="FF" w:themeShade="FF"/>
        </w:rPr>
      </w:pPr>
      <w:del w:author="Zora James" w:date="2024-06-26T20:43:16.888Z" w:id="125373131">
        <w:r w:rsidRPr="61B6709A" w:rsidDel="72F34073">
          <w:rPr>
            <w:color w:val="000000" w:themeColor="text1" w:themeTint="FF" w:themeShade="FF"/>
          </w:rPr>
          <w:delText xml:space="preserve">In the left side of the screen, you can see a phone screen </w:delText>
        </w:r>
      </w:del>
    </w:p>
    <w:p w:rsidR="72F34073" w:rsidP="61B6709A" w:rsidRDefault="72F34073" w14:paraId="1368D523" w14:textId="5C55611C">
      <w:pPr>
        <w:pStyle w:val="ListParagraph"/>
        <w:numPr>
          <w:ilvl w:val="0"/>
          <w:numId w:val="3"/>
        </w:numPr>
        <w:rPr>
          <w:color w:val="000000" w:themeColor="text1" w:themeTint="FF" w:themeShade="FF"/>
        </w:rPr>
      </w:pPr>
      <w:r w:rsidRPr="61B6709A" w:rsidR="72F34073">
        <w:rPr>
          <w:color w:val="000000" w:themeColor="text1" w:themeTint="FF" w:themeShade="FF"/>
        </w:rPr>
        <w:t>Click</w:t>
      </w:r>
      <w:r w:rsidRPr="61B6709A" w:rsidR="72F34073">
        <w:rPr>
          <w:b w:val="1"/>
          <w:bCs w:val="1"/>
          <w:color w:val="000000" w:themeColor="text1" w:themeTint="FF" w:themeShade="FF"/>
        </w:rPr>
        <w:t xml:space="preserve"> ‘Run’</w:t>
      </w:r>
    </w:p>
    <w:p w:rsidR="72F34073" w:rsidP="61B6709A" w:rsidRDefault="72F34073" w14:paraId="3E70C235" w14:textId="5C4B27B7">
      <w:pPr>
        <w:pStyle w:val="ListParagraph"/>
        <w:numPr>
          <w:ilvl w:val="0"/>
          <w:numId w:val="3"/>
        </w:numPr>
        <w:rPr>
          <w:b w:val="1"/>
          <w:bCs w:val="1"/>
          <w:color w:val="000000" w:themeColor="text1" w:themeTint="FF" w:themeShade="FF"/>
        </w:rPr>
      </w:pPr>
      <w:r w:rsidRPr="61B6709A" w:rsidR="72F34073">
        <w:rPr>
          <w:color w:val="000000" w:themeColor="text1" w:themeTint="FF" w:themeShade="FF"/>
        </w:rPr>
        <w:t>Click</w:t>
      </w:r>
      <w:r w:rsidRPr="61B6709A" w:rsidR="72F34073">
        <w:rPr>
          <w:b w:val="1"/>
          <w:bCs w:val="1"/>
          <w:color w:val="000000" w:themeColor="text1" w:themeTint="FF" w:themeShade="FF"/>
        </w:rPr>
        <w:t xml:space="preserve"> ‘Recommend Shoes’</w:t>
      </w:r>
    </w:p>
    <w:p w:rsidR="72F34073" w:rsidP="61B6709A" w:rsidRDefault="72F34073" w14:paraId="523A8628" w14:textId="525462FA">
      <w:pPr>
        <w:pStyle w:val="ListParagraph"/>
        <w:numPr>
          <w:ilvl w:val="0"/>
          <w:numId w:val="3"/>
        </w:numPr>
        <w:rPr>
          <w:b w:val="1"/>
          <w:bCs w:val="1"/>
          <w:color w:val="000000" w:themeColor="text1" w:themeTint="FF" w:themeShade="FF"/>
        </w:rPr>
      </w:pPr>
      <w:r w:rsidRPr="61B6709A" w:rsidR="72F34073">
        <w:rPr>
          <w:color w:val="000000" w:themeColor="text1" w:themeTint="FF" w:themeShade="FF"/>
        </w:rPr>
        <w:t>You will be asked if it is raining outside. Click</w:t>
      </w:r>
      <w:r w:rsidRPr="61B6709A" w:rsidR="72F34073">
        <w:rPr>
          <w:b w:val="1"/>
          <w:bCs w:val="1"/>
          <w:color w:val="000000" w:themeColor="text1" w:themeTint="FF" w:themeShade="FF"/>
        </w:rPr>
        <w:t xml:space="preserve"> ‘Yes’ </w:t>
      </w:r>
      <w:r w:rsidRPr="61B6709A" w:rsidR="72F34073">
        <w:rPr>
          <w:color w:val="000000" w:themeColor="text1" w:themeTint="FF" w:themeShade="FF"/>
        </w:rPr>
        <w:t xml:space="preserve">if you want to get a shoe recommendation for a rainy day. </w:t>
      </w:r>
      <w:r w:rsidRPr="61B6709A" w:rsidR="458E9BB7">
        <w:rPr>
          <w:color w:val="000000" w:themeColor="text1" w:themeTint="FF" w:themeShade="FF"/>
        </w:rPr>
        <w:t>Otherwise, c</w:t>
      </w:r>
      <w:r w:rsidRPr="61B6709A" w:rsidR="72F34073">
        <w:rPr>
          <w:color w:val="000000" w:themeColor="text1" w:themeTint="FF" w:themeShade="FF"/>
        </w:rPr>
        <w:t>lick</w:t>
      </w:r>
      <w:r w:rsidRPr="61B6709A" w:rsidR="72F34073">
        <w:rPr>
          <w:b w:val="1"/>
          <w:bCs w:val="1"/>
          <w:color w:val="000000" w:themeColor="text1" w:themeTint="FF" w:themeShade="FF"/>
        </w:rPr>
        <w:t xml:space="preserve"> ‘No’ </w:t>
      </w:r>
    </w:p>
    <w:p w:rsidR="66178BD5" w:rsidP="61B6709A" w:rsidRDefault="66178BD5" w14:paraId="07F76C1D" w14:textId="6FE801CF">
      <w:pPr>
        <w:pStyle w:val="ListParagraph"/>
        <w:numPr>
          <w:ilvl w:val="0"/>
          <w:numId w:val="3"/>
        </w:numPr>
        <w:rPr>
          <w:color w:val="000000" w:themeColor="text1" w:themeTint="FF" w:themeShade="FF"/>
        </w:rPr>
      </w:pPr>
      <w:r w:rsidRPr="61B6709A" w:rsidR="66178BD5">
        <w:rPr>
          <w:color w:val="000000" w:themeColor="text1" w:themeTint="FF" w:themeShade="FF"/>
        </w:rPr>
        <w:t xml:space="preserve">Then you can choose </w:t>
      </w:r>
      <w:r w:rsidRPr="61B6709A" w:rsidR="66178BD5">
        <w:rPr>
          <w:color w:val="000000" w:themeColor="text1" w:themeTint="FF" w:themeShade="FF"/>
        </w:rPr>
        <w:t>an option</w:t>
      </w:r>
      <w:r w:rsidRPr="61B6709A" w:rsidR="66178BD5">
        <w:rPr>
          <w:color w:val="000000" w:themeColor="text1" w:themeTint="FF" w:themeShade="FF"/>
        </w:rPr>
        <w:t xml:space="preserve"> depending on where you are spending your day to get </w:t>
      </w:r>
      <w:r w:rsidRPr="61B6709A" w:rsidR="66178BD5">
        <w:rPr>
          <w:color w:val="000000" w:themeColor="text1" w:themeTint="FF" w:themeShade="FF"/>
        </w:rPr>
        <w:t>a commensurate</w:t>
      </w:r>
      <w:r w:rsidRPr="61B6709A" w:rsidR="66178BD5">
        <w:rPr>
          <w:color w:val="000000" w:themeColor="text1" w:themeTint="FF" w:themeShade="FF"/>
        </w:rPr>
        <w:t xml:space="preserve"> shoe </w:t>
      </w:r>
      <w:r w:rsidRPr="61B6709A" w:rsidR="1E87444A">
        <w:rPr>
          <w:color w:val="000000" w:themeColor="text1" w:themeTint="FF" w:themeShade="FF"/>
        </w:rPr>
        <w:t>recommendation</w:t>
      </w:r>
      <w:r w:rsidRPr="61B6709A" w:rsidR="66178BD5">
        <w:rPr>
          <w:color w:val="000000" w:themeColor="text1" w:themeTint="FF" w:themeShade="FF"/>
        </w:rPr>
        <w:t>.</w:t>
      </w:r>
      <w:r w:rsidRPr="61B6709A" w:rsidR="66178BD5">
        <w:rPr>
          <w:color w:val="000000" w:themeColor="text1" w:themeTint="FF" w:themeShade="FF"/>
        </w:rPr>
        <w:t xml:space="preserve"> </w:t>
      </w:r>
    </w:p>
    <w:p w:rsidR="6BAA6739" w:rsidP="61B6709A" w:rsidRDefault="6BAA6739" w14:paraId="791BB0B4" w14:textId="098690A3">
      <w:pPr>
        <w:pStyle w:val="ListParagraph"/>
        <w:numPr>
          <w:ilvl w:val="0"/>
          <w:numId w:val="3"/>
        </w:numPr>
        <w:rPr>
          <w:color w:val="000000" w:themeColor="text1" w:themeTint="FF" w:themeShade="FF"/>
        </w:rPr>
      </w:pPr>
      <w:r w:rsidRPr="61B6709A" w:rsidR="6BAA6739">
        <w:rPr>
          <w:color w:val="000000" w:themeColor="text1" w:themeTint="FF" w:themeShade="FF"/>
        </w:rPr>
        <w:t>Click</w:t>
      </w:r>
      <w:r w:rsidRPr="61B6709A" w:rsidR="6BAA6739">
        <w:rPr>
          <w:b w:val="1"/>
          <w:bCs w:val="1"/>
          <w:color w:val="000000" w:themeColor="text1" w:themeTint="FF" w:themeShade="FF"/>
        </w:rPr>
        <w:t xml:space="preserve"> ‘Recommend Shoes’</w:t>
      </w:r>
      <w:r w:rsidRPr="61B6709A" w:rsidR="6BAA6739">
        <w:rPr>
          <w:color w:val="000000" w:themeColor="text1" w:themeTint="FF" w:themeShade="FF"/>
        </w:rPr>
        <w:t xml:space="preserve"> to get a recommendation for a shoe</w:t>
      </w:r>
    </w:p>
    <w:p w:rsidR="6BAA6739" w:rsidP="61B6709A" w:rsidRDefault="6BAA6739" w14:paraId="40E252ED" w14:textId="3DF16A76">
      <w:pPr>
        <w:pStyle w:val="ListParagraph"/>
        <w:numPr>
          <w:ilvl w:val="0"/>
          <w:numId w:val="3"/>
        </w:numPr>
        <w:rPr>
          <w:color w:val="000000" w:themeColor="text1" w:themeTint="FF" w:themeShade="FF"/>
        </w:rPr>
      </w:pPr>
      <w:r w:rsidRPr="61B6709A" w:rsidR="6BAA6739">
        <w:rPr>
          <w:color w:val="000000" w:themeColor="text1" w:themeTint="FF" w:themeShade="FF"/>
        </w:rPr>
        <w:t>Click</w:t>
      </w:r>
      <w:r w:rsidRPr="61B6709A" w:rsidR="6BAA6739">
        <w:rPr>
          <w:b w:val="1"/>
          <w:bCs w:val="1"/>
          <w:color w:val="000000" w:themeColor="text1" w:themeTint="FF" w:themeShade="FF"/>
        </w:rPr>
        <w:t xml:space="preserve"> ‘Another Recommendation’ </w:t>
      </w:r>
      <w:r w:rsidRPr="61B6709A" w:rsidR="6BAA6739">
        <w:rPr>
          <w:color w:val="000000" w:themeColor="text1" w:themeTint="FF" w:themeShade="FF"/>
        </w:rPr>
        <w:t>and then</w:t>
      </w:r>
      <w:r w:rsidRPr="61B6709A" w:rsidR="6BAA6739">
        <w:rPr>
          <w:b w:val="1"/>
          <w:bCs w:val="1"/>
          <w:color w:val="000000" w:themeColor="text1" w:themeTint="FF" w:themeShade="FF"/>
        </w:rPr>
        <w:t xml:space="preserve"> ‘Recommend Shoes’ </w:t>
      </w:r>
      <w:r w:rsidRPr="61B6709A" w:rsidR="6BAA6739">
        <w:rPr>
          <w:color w:val="000000" w:themeColor="text1" w:themeTint="FF" w:themeShade="FF"/>
        </w:rPr>
        <w:t>to get another recommendation for a shoe. Do it several times to get several recommendations.</w:t>
      </w:r>
    </w:p>
    <w:p w:rsidR="6BAA6739" w:rsidP="61B6709A" w:rsidRDefault="6BAA6739" w14:paraId="677785FA" w14:textId="57CD24DF">
      <w:pPr>
        <w:pStyle w:val="ListParagraph"/>
        <w:numPr>
          <w:ilvl w:val="0"/>
          <w:numId w:val="3"/>
        </w:numPr>
        <w:rPr>
          <w:color w:val="000000" w:themeColor="text1" w:themeTint="FF" w:themeShade="FF"/>
        </w:rPr>
      </w:pPr>
      <w:r w:rsidRPr="61B6709A" w:rsidR="6BAA6739">
        <w:rPr>
          <w:color w:val="000000" w:themeColor="text1" w:themeTint="FF" w:themeShade="FF"/>
        </w:rPr>
        <w:t xml:space="preserve">Click </w:t>
      </w:r>
      <w:r w:rsidRPr="61B6709A" w:rsidR="6BAA6739">
        <w:rPr>
          <w:b w:val="1"/>
          <w:bCs w:val="1"/>
          <w:color w:val="000000" w:themeColor="text1" w:themeTint="FF" w:themeShade="FF"/>
        </w:rPr>
        <w:t xml:space="preserve">‘Finish’ </w:t>
      </w:r>
      <w:r w:rsidRPr="61B6709A" w:rsidR="6BAA6739">
        <w:rPr>
          <w:color w:val="000000" w:themeColor="text1" w:themeTint="FF" w:themeShade="FF"/>
        </w:rPr>
        <w:t xml:space="preserve">and a pop up will appear asking if you are finished. Click </w:t>
      </w:r>
      <w:r w:rsidRPr="61B6709A" w:rsidR="6BAA6739">
        <w:rPr>
          <w:b w:val="1"/>
          <w:bCs w:val="1"/>
          <w:color w:val="000000" w:themeColor="text1" w:themeTint="FF" w:themeShade="FF"/>
        </w:rPr>
        <w:t xml:space="preserve">‘Continue’ </w:t>
      </w:r>
      <w:r w:rsidRPr="61B6709A" w:rsidR="6BAA6739">
        <w:rPr>
          <w:color w:val="000000" w:themeColor="text1" w:themeTint="FF" w:themeShade="FF"/>
        </w:rPr>
        <w:t>to play the next game.</w:t>
      </w:r>
    </w:p>
    <w:p w:rsidR="61B6709A" w:rsidP="61B6709A" w:rsidRDefault="61B6709A" w14:paraId="62023341" w14:textId="1D6F16D3">
      <w:pPr>
        <w:pStyle w:val="ListParagraph"/>
        <w:ind w:left="720"/>
        <w:rPr>
          <w:color w:val="000000" w:themeColor="text1" w:themeTint="FF" w:themeShade="FF"/>
        </w:rPr>
      </w:pPr>
    </w:p>
    <w:p w:rsidR="6BAA6739" w:rsidP="61B6709A" w:rsidRDefault="6BAA6739" w14:paraId="620B02E1" w14:textId="1F3C7BBB">
      <w:pPr>
        <w:pStyle w:val="Normal"/>
        <w:ind w:left="0"/>
        <w:rPr>
          <w:color w:val="000000" w:themeColor="text1" w:themeTint="FF" w:themeShade="FF"/>
        </w:rPr>
      </w:pPr>
      <w:r w:rsidRPr="61B6709A" w:rsidR="6BAA6739">
        <w:rPr>
          <w:color w:val="000000" w:themeColor="text1" w:themeTint="FF" w:themeShade="FF"/>
        </w:rPr>
        <w:t xml:space="preserve">(Now you might be asked to fill </w:t>
      </w:r>
      <w:r w:rsidRPr="61B6709A" w:rsidR="2CCB3DB4">
        <w:rPr>
          <w:color w:val="000000" w:themeColor="text1" w:themeTint="FF" w:themeShade="FF"/>
        </w:rPr>
        <w:t>out</w:t>
      </w:r>
      <w:r w:rsidRPr="61B6709A" w:rsidR="6BAA6739">
        <w:rPr>
          <w:color w:val="000000" w:themeColor="text1" w:themeTint="FF" w:themeShade="FF"/>
        </w:rPr>
        <w:t xml:space="preserve"> a </w:t>
      </w:r>
      <w:r w:rsidRPr="61B6709A" w:rsidR="0A898D95">
        <w:rPr>
          <w:color w:val="000000" w:themeColor="text1" w:themeTint="FF" w:themeShade="FF"/>
        </w:rPr>
        <w:t>survey</w:t>
      </w:r>
      <w:r w:rsidRPr="61B6709A" w:rsidR="6BAA6739">
        <w:rPr>
          <w:color w:val="000000" w:themeColor="text1" w:themeTint="FF" w:themeShade="FF"/>
        </w:rPr>
        <w:t xml:space="preserve">. </w:t>
      </w:r>
      <w:r w:rsidRPr="61B6709A" w:rsidR="6BAA6739">
        <w:rPr>
          <w:b w:val="1"/>
          <w:bCs w:val="1"/>
          <w:color w:val="000000" w:themeColor="text1" w:themeTint="FF" w:themeShade="FF"/>
        </w:rPr>
        <w:t xml:space="preserve">Skip </w:t>
      </w:r>
      <w:r w:rsidRPr="61B6709A" w:rsidR="6BAA6739">
        <w:rPr>
          <w:color w:val="000000" w:themeColor="text1" w:themeTint="FF" w:themeShade="FF"/>
        </w:rPr>
        <w:t>it by click</w:t>
      </w:r>
      <w:r w:rsidRPr="61B6709A" w:rsidR="3A3ED1F6">
        <w:rPr>
          <w:color w:val="000000" w:themeColor="text1" w:themeTint="FF" w:themeShade="FF"/>
        </w:rPr>
        <w:t xml:space="preserve">ing </w:t>
      </w:r>
      <w:r w:rsidRPr="61B6709A" w:rsidR="3A3ED1F6">
        <w:rPr>
          <w:b w:val="1"/>
          <w:bCs w:val="1"/>
          <w:color w:val="000000" w:themeColor="text1" w:themeTint="FF" w:themeShade="FF"/>
        </w:rPr>
        <w:t>‘Continue’</w:t>
      </w:r>
      <w:r w:rsidRPr="61B6709A" w:rsidR="3A3ED1F6">
        <w:rPr>
          <w:color w:val="000000" w:themeColor="text1" w:themeTint="FF" w:themeShade="FF"/>
        </w:rPr>
        <w:t>)</w:t>
      </w:r>
    </w:p>
    <w:p w:rsidR="61B6709A" w:rsidP="61B6709A" w:rsidRDefault="61B6709A" w14:paraId="4239223A" w14:textId="735FAD5C">
      <w:pPr>
        <w:pStyle w:val="Normal"/>
        <w:ind w:left="0"/>
        <w:rPr>
          <w:color w:val="000000" w:themeColor="text1" w:themeTint="FF" w:themeShade="FF"/>
        </w:rPr>
      </w:pPr>
    </w:p>
    <w:p w:rsidR="3A3ED1F6" w:rsidP="61B6709A" w:rsidRDefault="3A3ED1F6" w14:paraId="592D759D" w14:textId="0642A742">
      <w:pPr>
        <w:pStyle w:val="Normal"/>
        <w:ind w:firstLine="720"/>
        <w:rPr>
          <w:b w:val="1"/>
          <w:bCs w:val="1"/>
          <w:color w:val="000000" w:themeColor="text1" w:themeTint="FF" w:themeShade="FF"/>
        </w:rPr>
      </w:pPr>
      <w:r w:rsidRPr="61B6709A" w:rsidR="3A3ED1F6">
        <w:rPr>
          <w:b w:val="1"/>
          <w:bCs w:val="1"/>
          <w:color w:val="000000" w:themeColor="text1" w:themeTint="FF" w:themeShade="FF"/>
        </w:rPr>
        <w:t>Level 3: Ultimate Shoe Recommender</w:t>
      </w:r>
    </w:p>
    <w:p w:rsidR="2F91D370" w:rsidP="61B6709A" w:rsidRDefault="2F91D370" w14:paraId="370B89B3" w14:textId="4A255AF0">
      <w:pPr>
        <w:pStyle w:val="ListParagraph"/>
        <w:numPr>
          <w:ilvl w:val="0"/>
          <w:numId w:val="4"/>
        </w:numPr>
        <w:rPr>
          <w:del w:author="Zora James" w:date="2024-06-26T20:43:41.66Z" w16du:dateUtc="2024-06-26T20:43:41.66Z" w:id="2041716885"/>
          <w:color w:val="000000" w:themeColor="text1" w:themeTint="FF" w:themeShade="FF"/>
        </w:rPr>
      </w:pPr>
      <w:del w:author="Zora James" w:date="2024-06-26T20:43:41.665Z" w:id="1333163467">
        <w:r w:rsidRPr="61B6709A" w:rsidDel="2F91D370">
          <w:rPr>
            <w:color w:val="000000" w:themeColor="text1" w:themeTint="FF" w:themeShade="FF"/>
          </w:rPr>
          <w:delText xml:space="preserve">In the left side of the screen, you can see a phone screen </w:delText>
        </w:r>
      </w:del>
    </w:p>
    <w:p w:rsidR="2F91D370" w:rsidP="61B6709A" w:rsidRDefault="2F91D370" w14:paraId="1953569F" w14:textId="5C55611C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61B6709A" w:rsidR="2F91D370">
        <w:rPr>
          <w:color w:val="000000" w:themeColor="text1" w:themeTint="FF" w:themeShade="FF"/>
        </w:rPr>
        <w:t xml:space="preserve">Click </w:t>
      </w:r>
      <w:r w:rsidRPr="61B6709A" w:rsidR="2F91D370">
        <w:rPr>
          <w:b w:val="1"/>
          <w:bCs w:val="1"/>
          <w:color w:val="000000" w:themeColor="text1" w:themeTint="FF" w:themeShade="FF"/>
        </w:rPr>
        <w:t>‘Run’</w:t>
      </w:r>
    </w:p>
    <w:p w:rsidR="2F91D370" w:rsidP="61B6709A" w:rsidRDefault="2F91D370" w14:paraId="2BC040F2" w14:textId="5C4B27B7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61B6709A" w:rsidR="2F91D370">
        <w:rPr>
          <w:color w:val="000000" w:themeColor="text1" w:themeTint="FF" w:themeShade="FF"/>
        </w:rPr>
        <w:t xml:space="preserve">Click </w:t>
      </w:r>
      <w:r w:rsidRPr="61B6709A" w:rsidR="2F91D370">
        <w:rPr>
          <w:b w:val="1"/>
          <w:bCs w:val="1"/>
          <w:color w:val="000000" w:themeColor="text1" w:themeTint="FF" w:themeShade="FF"/>
        </w:rPr>
        <w:t xml:space="preserve">‘Recommend </w:t>
      </w:r>
      <w:r w:rsidRPr="61B6709A" w:rsidR="2F91D370">
        <w:rPr>
          <w:b w:val="1"/>
          <w:bCs w:val="1"/>
          <w:color w:val="000000" w:themeColor="text1" w:themeTint="FF" w:themeShade="FF"/>
        </w:rPr>
        <w:t>Shoes’</w:t>
      </w:r>
    </w:p>
    <w:p w:rsidR="2F91D370" w:rsidP="61B6709A" w:rsidRDefault="2F91D370" w14:paraId="1C3EC4EF" w14:textId="41E9B377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61B6709A" w:rsidR="2F91D370">
        <w:rPr>
          <w:color w:val="000000" w:themeColor="text1" w:themeTint="FF" w:themeShade="FF"/>
        </w:rPr>
        <w:t xml:space="preserve">Now you can choose </w:t>
      </w:r>
      <w:r w:rsidRPr="61B6709A" w:rsidR="2F91D370">
        <w:rPr>
          <w:color w:val="000000" w:themeColor="text1" w:themeTint="FF" w:themeShade="FF"/>
        </w:rPr>
        <w:t>an option</w:t>
      </w:r>
      <w:r w:rsidRPr="61B6709A" w:rsidR="2F91D370">
        <w:rPr>
          <w:color w:val="000000" w:themeColor="text1" w:themeTint="FF" w:themeShade="FF"/>
        </w:rPr>
        <w:t xml:space="preserve"> depending on where </w:t>
      </w:r>
      <w:r w:rsidRPr="61B6709A" w:rsidR="76D96250">
        <w:rPr>
          <w:color w:val="000000" w:themeColor="text1" w:themeTint="FF" w:themeShade="FF"/>
        </w:rPr>
        <w:t>you spend</w:t>
      </w:r>
      <w:r w:rsidRPr="61B6709A" w:rsidR="76D96250">
        <w:rPr>
          <w:color w:val="000000" w:themeColor="text1" w:themeTint="FF" w:themeShade="FF"/>
        </w:rPr>
        <w:t xml:space="preserve"> most of your time</w:t>
      </w:r>
      <w:r w:rsidRPr="61B6709A" w:rsidR="2F91D370">
        <w:rPr>
          <w:color w:val="000000" w:themeColor="text1" w:themeTint="FF" w:themeShade="FF"/>
        </w:rPr>
        <w:t xml:space="preserve"> to get </w:t>
      </w:r>
      <w:r w:rsidRPr="61B6709A" w:rsidR="2F91D370">
        <w:rPr>
          <w:color w:val="000000" w:themeColor="text1" w:themeTint="FF" w:themeShade="FF"/>
        </w:rPr>
        <w:t>a commensurate</w:t>
      </w:r>
      <w:r w:rsidRPr="61B6709A" w:rsidR="2F91D370">
        <w:rPr>
          <w:color w:val="000000" w:themeColor="text1" w:themeTint="FF" w:themeShade="FF"/>
        </w:rPr>
        <w:t xml:space="preserve"> shoe recommendation. </w:t>
      </w:r>
    </w:p>
    <w:p w:rsidR="58A0CEBB" w:rsidP="61B6709A" w:rsidRDefault="58A0CEBB" w14:paraId="67CA09B4" w14:textId="4EA2AD01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61B6709A" w:rsidR="58A0CEBB">
        <w:rPr>
          <w:color w:val="000000" w:themeColor="text1" w:themeTint="FF" w:themeShade="FF"/>
        </w:rPr>
        <w:t xml:space="preserve">Then you can choose </w:t>
      </w:r>
      <w:r w:rsidRPr="61B6709A" w:rsidR="58A0CEBB">
        <w:rPr>
          <w:color w:val="000000" w:themeColor="text1" w:themeTint="FF" w:themeShade="FF"/>
        </w:rPr>
        <w:t>an option</w:t>
      </w:r>
      <w:r w:rsidRPr="61B6709A" w:rsidR="58A0CEBB">
        <w:rPr>
          <w:color w:val="000000" w:themeColor="text1" w:themeTint="FF" w:themeShade="FF"/>
        </w:rPr>
        <w:t xml:space="preserve"> for the type of the weather at the place.</w:t>
      </w:r>
    </w:p>
    <w:p w:rsidR="58A0CEBB" w:rsidP="61B6709A" w:rsidRDefault="58A0CEBB" w14:paraId="1EC0670A" w14:textId="0F0BEB25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61B6709A" w:rsidR="58A0CEBB">
        <w:rPr>
          <w:color w:val="000000" w:themeColor="text1" w:themeTint="FF" w:themeShade="FF"/>
        </w:rPr>
        <w:t xml:space="preserve">After that, you can choose </w:t>
      </w:r>
      <w:r w:rsidRPr="61B6709A" w:rsidR="58A0CEBB">
        <w:rPr>
          <w:color w:val="000000" w:themeColor="text1" w:themeTint="FF" w:themeShade="FF"/>
        </w:rPr>
        <w:t>an option</w:t>
      </w:r>
      <w:r w:rsidRPr="61B6709A" w:rsidR="58A0CEBB">
        <w:rPr>
          <w:color w:val="000000" w:themeColor="text1" w:themeTint="FF" w:themeShade="FF"/>
        </w:rPr>
        <w:t xml:space="preserve"> if you are interested in wearing socks. If so, you will click </w:t>
      </w:r>
      <w:r w:rsidRPr="61B6709A" w:rsidR="1249B94A">
        <w:rPr>
          <w:b w:val="1"/>
          <w:bCs w:val="1"/>
          <w:color w:val="000000" w:themeColor="text1" w:themeTint="FF" w:themeShade="FF"/>
        </w:rPr>
        <w:t>‘Yes socks!</w:t>
      </w:r>
      <w:r w:rsidRPr="61B6709A" w:rsidR="1249B94A">
        <w:rPr>
          <w:b w:val="1"/>
          <w:bCs w:val="1"/>
          <w:color w:val="000000" w:themeColor="text1" w:themeTint="FF" w:themeShade="FF"/>
        </w:rPr>
        <w:t>’</w:t>
      </w:r>
      <w:r w:rsidRPr="61B6709A" w:rsidR="1249B94A">
        <w:rPr>
          <w:color w:val="000000" w:themeColor="text1" w:themeTint="FF" w:themeShade="FF"/>
        </w:rPr>
        <w:t>,</w:t>
      </w:r>
      <w:r w:rsidRPr="61B6709A" w:rsidR="1249B94A">
        <w:rPr>
          <w:color w:val="000000" w:themeColor="text1" w:themeTint="FF" w:themeShade="FF"/>
        </w:rPr>
        <w:t xml:space="preserve"> otherwise </w:t>
      </w:r>
      <w:r w:rsidRPr="61B6709A" w:rsidR="1249B94A">
        <w:rPr>
          <w:b w:val="1"/>
          <w:bCs w:val="1"/>
          <w:color w:val="000000" w:themeColor="text1" w:themeTint="FF" w:themeShade="FF"/>
        </w:rPr>
        <w:t>‘No socks!’</w:t>
      </w:r>
    </w:p>
    <w:p w:rsidR="1249B94A" w:rsidP="61B6709A" w:rsidRDefault="1249B94A" w14:paraId="65767928" w14:textId="4EB4C8D0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61B6709A" w:rsidR="1249B94A">
        <w:rPr>
          <w:color w:val="000000" w:themeColor="text1" w:themeTint="FF" w:themeShade="FF"/>
        </w:rPr>
        <w:t xml:space="preserve">Again, you can choose if a typical day of your life is casual, professional, hard </w:t>
      </w:r>
      <w:r w:rsidRPr="61B6709A" w:rsidR="1249B94A">
        <w:rPr>
          <w:color w:val="000000" w:themeColor="text1" w:themeTint="FF" w:themeShade="FF"/>
        </w:rPr>
        <w:t>working</w:t>
      </w:r>
      <w:r w:rsidRPr="61B6709A" w:rsidR="1249B94A">
        <w:rPr>
          <w:color w:val="000000" w:themeColor="text1" w:themeTint="FF" w:themeShade="FF"/>
        </w:rPr>
        <w:t xml:space="preserve"> or lazy.</w:t>
      </w:r>
    </w:p>
    <w:p w:rsidR="7C9C7267" w:rsidP="61B6709A" w:rsidRDefault="7C9C7267" w14:paraId="0A4807A4" w14:textId="04775DD1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61B6709A" w:rsidR="7C9C7267">
        <w:rPr>
          <w:color w:val="000000" w:themeColor="text1" w:themeTint="FF" w:themeShade="FF"/>
        </w:rPr>
        <w:t>Then you can tell the AI whether you care about people noticing your shoes or not.</w:t>
      </w:r>
    </w:p>
    <w:p w:rsidR="2F91D370" w:rsidP="61B6709A" w:rsidRDefault="2F91D370" w14:paraId="016E7025" w14:textId="7ED32AAC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61B6709A" w:rsidR="2F91D370">
        <w:rPr>
          <w:color w:val="000000" w:themeColor="text1" w:themeTint="FF" w:themeShade="FF"/>
        </w:rPr>
        <w:t>Click</w:t>
      </w:r>
      <w:r w:rsidRPr="61B6709A" w:rsidR="2F91D370">
        <w:rPr>
          <w:b w:val="1"/>
          <w:bCs w:val="1"/>
          <w:color w:val="000000" w:themeColor="text1" w:themeTint="FF" w:themeShade="FF"/>
        </w:rPr>
        <w:t xml:space="preserve"> ‘Recommend Shoes’</w:t>
      </w:r>
      <w:r w:rsidRPr="61B6709A" w:rsidR="2F91D370">
        <w:rPr>
          <w:color w:val="000000" w:themeColor="text1" w:themeTint="FF" w:themeShade="FF"/>
        </w:rPr>
        <w:t xml:space="preserve"> to get a recommendation for a shoe</w:t>
      </w:r>
      <w:r w:rsidRPr="61B6709A" w:rsidR="774F9F8C">
        <w:rPr>
          <w:color w:val="000000" w:themeColor="text1" w:themeTint="FF" w:themeShade="FF"/>
        </w:rPr>
        <w:t xml:space="preserve"> based on all the information you have provided so far.</w:t>
      </w:r>
    </w:p>
    <w:p w:rsidR="2F91D370" w:rsidP="61B6709A" w:rsidRDefault="2F91D370" w14:paraId="4714177A" w14:textId="3DF16A76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61B6709A" w:rsidR="2F91D370">
        <w:rPr>
          <w:color w:val="000000" w:themeColor="text1" w:themeTint="FF" w:themeShade="FF"/>
        </w:rPr>
        <w:t xml:space="preserve">Click </w:t>
      </w:r>
      <w:r w:rsidRPr="61B6709A" w:rsidR="2F91D370">
        <w:rPr>
          <w:b w:val="1"/>
          <w:bCs w:val="1"/>
          <w:color w:val="000000" w:themeColor="text1" w:themeTint="FF" w:themeShade="FF"/>
        </w:rPr>
        <w:t xml:space="preserve">‘Another Recommendation’ </w:t>
      </w:r>
      <w:r w:rsidRPr="61B6709A" w:rsidR="2F91D370">
        <w:rPr>
          <w:color w:val="000000" w:themeColor="text1" w:themeTint="FF" w:themeShade="FF"/>
        </w:rPr>
        <w:t>and then</w:t>
      </w:r>
      <w:r w:rsidRPr="61B6709A" w:rsidR="2F91D370">
        <w:rPr>
          <w:b w:val="1"/>
          <w:bCs w:val="1"/>
          <w:color w:val="000000" w:themeColor="text1" w:themeTint="FF" w:themeShade="FF"/>
        </w:rPr>
        <w:t xml:space="preserve"> ‘Recommend Shoes’</w:t>
      </w:r>
      <w:r w:rsidRPr="61B6709A" w:rsidR="2F91D370">
        <w:rPr>
          <w:color w:val="000000" w:themeColor="text1" w:themeTint="FF" w:themeShade="FF"/>
        </w:rPr>
        <w:t xml:space="preserve"> to get another recommendation for a shoe. Do it several times to get several recommendations.</w:t>
      </w:r>
    </w:p>
    <w:p w:rsidR="2F91D370" w:rsidP="61B6709A" w:rsidRDefault="2F91D370" w14:paraId="0EE45D65" w14:textId="3469B7C6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61B6709A" w:rsidR="2F91D370">
        <w:rPr>
          <w:color w:val="000000" w:themeColor="text1" w:themeTint="FF" w:themeShade="FF"/>
        </w:rPr>
        <w:t>Click</w:t>
      </w:r>
      <w:r w:rsidRPr="61B6709A" w:rsidR="2F91D370">
        <w:rPr>
          <w:b w:val="1"/>
          <w:bCs w:val="1"/>
          <w:color w:val="000000" w:themeColor="text1" w:themeTint="FF" w:themeShade="FF"/>
        </w:rPr>
        <w:t xml:space="preserve"> ‘Finish’</w:t>
      </w:r>
      <w:r w:rsidRPr="61B6709A" w:rsidR="2F91D370">
        <w:rPr>
          <w:color w:val="000000" w:themeColor="text1" w:themeTint="FF" w:themeShade="FF"/>
        </w:rPr>
        <w:t xml:space="preserve"> and a pop up will appear asking if you are finishe</w:t>
      </w:r>
      <w:r w:rsidRPr="61B6709A" w:rsidR="06C2E7DC">
        <w:rPr>
          <w:color w:val="000000" w:themeColor="text1" w:themeTint="FF" w:themeShade="FF"/>
        </w:rPr>
        <w:t>d.</w:t>
      </w:r>
    </w:p>
    <w:p w:rsidR="61B6709A" w:rsidP="61B6709A" w:rsidRDefault="61B6709A" w14:paraId="1A2BF654" w14:textId="6F370470">
      <w:pPr>
        <w:pStyle w:val="Normal"/>
        <w:rPr>
          <w:color w:val="000000" w:themeColor="text1" w:themeTint="FF" w:themeShade="FF"/>
        </w:rPr>
      </w:pPr>
    </w:p>
    <w:p w:rsidR="61B6709A" w:rsidP="61B6709A" w:rsidRDefault="61B6709A" w14:paraId="3DAC3645" w14:textId="5A57067D">
      <w:pPr>
        <w:pStyle w:val="Normal"/>
        <w:ind w:left="0"/>
        <w:rPr>
          <w:color w:val="000000" w:themeColor="text1" w:themeTint="FF" w:themeShade="FF"/>
        </w:rPr>
      </w:pPr>
    </w:p>
    <w:p w:rsidR="61B6709A" w:rsidP="61B6709A" w:rsidRDefault="61B6709A" w14:paraId="1AE07E4C" w14:textId="78B714CC">
      <w:pPr>
        <w:pStyle w:val="Normal"/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725e85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30d9c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3d26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7596f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f3b0d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5040f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f7919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2b5dd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9">
    <w:nsid w:val="5d5cbe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34b5b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dbd4a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3927d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be3c5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4ce29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3829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cbe9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1">
    <w:nsid w:val="237e80b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29910f2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b0c65f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50587f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17f90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b84710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6e869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4">
    <w:nsid w:val="5b5d41b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22148c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ef887c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d816d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0">
    <w:nsid w:val="49ac3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fcf2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fbec14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d0ac4e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a264e9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3b55b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6cc6a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3f619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ce15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c14f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B2C1F"/>
    <w:rsid w:val="00362CD7"/>
    <w:rsid w:val="006694DA"/>
    <w:rsid w:val="01647544"/>
    <w:rsid w:val="03EFBA19"/>
    <w:rsid w:val="0417A83C"/>
    <w:rsid w:val="04C7AEF2"/>
    <w:rsid w:val="05B8016F"/>
    <w:rsid w:val="06C2E7DC"/>
    <w:rsid w:val="07EE8BAB"/>
    <w:rsid w:val="08BBC158"/>
    <w:rsid w:val="0A898D95"/>
    <w:rsid w:val="0B6EA716"/>
    <w:rsid w:val="0B74F2D9"/>
    <w:rsid w:val="0C8F8621"/>
    <w:rsid w:val="1249B94A"/>
    <w:rsid w:val="1401D593"/>
    <w:rsid w:val="14DBFD1C"/>
    <w:rsid w:val="1508735D"/>
    <w:rsid w:val="155D086B"/>
    <w:rsid w:val="159B430D"/>
    <w:rsid w:val="16651F1F"/>
    <w:rsid w:val="16A03304"/>
    <w:rsid w:val="173C4E02"/>
    <w:rsid w:val="1830C093"/>
    <w:rsid w:val="19CDDF06"/>
    <w:rsid w:val="1C129D8C"/>
    <w:rsid w:val="1CFCF621"/>
    <w:rsid w:val="1D3E14CF"/>
    <w:rsid w:val="1E87444A"/>
    <w:rsid w:val="2004B1B7"/>
    <w:rsid w:val="20905C4A"/>
    <w:rsid w:val="23234840"/>
    <w:rsid w:val="24923E1B"/>
    <w:rsid w:val="24D4FF38"/>
    <w:rsid w:val="2503A200"/>
    <w:rsid w:val="2675FED3"/>
    <w:rsid w:val="26987506"/>
    <w:rsid w:val="27ABDFDE"/>
    <w:rsid w:val="296FDD89"/>
    <w:rsid w:val="2CCB3DB4"/>
    <w:rsid w:val="2D1EFA03"/>
    <w:rsid w:val="2F91D370"/>
    <w:rsid w:val="302B7759"/>
    <w:rsid w:val="310F0656"/>
    <w:rsid w:val="3230C1FD"/>
    <w:rsid w:val="33A7ED98"/>
    <w:rsid w:val="33CEDFC0"/>
    <w:rsid w:val="3454D618"/>
    <w:rsid w:val="34728ACF"/>
    <w:rsid w:val="354991F2"/>
    <w:rsid w:val="3631FE4A"/>
    <w:rsid w:val="3640123B"/>
    <w:rsid w:val="3A3ED1F6"/>
    <w:rsid w:val="3BDD737D"/>
    <w:rsid w:val="3BEE6C91"/>
    <w:rsid w:val="3FE53653"/>
    <w:rsid w:val="42EE00AB"/>
    <w:rsid w:val="44FF9216"/>
    <w:rsid w:val="45332C5A"/>
    <w:rsid w:val="453A6ED1"/>
    <w:rsid w:val="458E9BB7"/>
    <w:rsid w:val="477F5B16"/>
    <w:rsid w:val="492DAF67"/>
    <w:rsid w:val="494551FB"/>
    <w:rsid w:val="49D3A812"/>
    <w:rsid w:val="4C4A3C40"/>
    <w:rsid w:val="4CB9D46C"/>
    <w:rsid w:val="4D0BE80D"/>
    <w:rsid w:val="4D611165"/>
    <w:rsid w:val="4E83582D"/>
    <w:rsid w:val="51E2794D"/>
    <w:rsid w:val="52F2D403"/>
    <w:rsid w:val="53048BCD"/>
    <w:rsid w:val="54D226D6"/>
    <w:rsid w:val="5521A0EE"/>
    <w:rsid w:val="5597635F"/>
    <w:rsid w:val="58484A37"/>
    <w:rsid w:val="58A0CEBB"/>
    <w:rsid w:val="59696822"/>
    <w:rsid w:val="5A38EF88"/>
    <w:rsid w:val="5A7A31D0"/>
    <w:rsid w:val="5DB62B29"/>
    <w:rsid w:val="5DC2BE39"/>
    <w:rsid w:val="5E966141"/>
    <w:rsid w:val="60F778BD"/>
    <w:rsid w:val="61B6709A"/>
    <w:rsid w:val="638E29DE"/>
    <w:rsid w:val="6546BB34"/>
    <w:rsid w:val="65599FB1"/>
    <w:rsid w:val="66178BD5"/>
    <w:rsid w:val="699C03E7"/>
    <w:rsid w:val="6BAA6739"/>
    <w:rsid w:val="6D916F05"/>
    <w:rsid w:val="6FEEEDE2"/>
    <w:rsid w:val="70F0CD53"/>
    <w:rsid w:val="72F34073"/>
    <w:rsid w:val="73998F05"/>
    <w:rsid w:val="73DFDACD"/>
    <w:rsid w:val="74A19BE7"/>
    <w:rsid w:val="76861DAF"/>
    <w:rsid w:val="76D96250"/>
    <w:rsid w:val="771AA6FA"/>
    <w:rsid w:val="774F9F8C"/>
    <w:rsid w:val="787CF19A"/>
    <w:rsid w:val="794B2C1F"/>
    <w:rsid w:val="7A65D1B0"/>
    <w:rsid w:val="7B8490FA"/>
    <w:rsid w:val="7C9C7267"/>
    <w:rsid w:val="7E532E66"/>
    <w:rsid w:val="7E876DC4"/>
    <w:rsid w:val="7FEEE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2C1F"/>
  <w15:chartTrackingRefBased/>
  <w15:docId w15:val="{ECC0F28F-D4EC-46D0-A3B3-E64C163A3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itmedialab.github.io/matching-ai/" TargetMode="External" Id="Rd4c4b60e485644a3" /><Relationship Type="http://schemas.openxmlformats.org/officeDocument/2006/relationships/hyperlink" Target="https://docs.google.com/drawings/d/1Z4DiMjmd4aUDFXaXCC1NApJn_Vl084CgaaeErkJZXmU/copy" TargetMode="External" Id="Ra90760f8852b4fff" /><Relationship Type="http://schemas.openxmlformats.org/officeDocument/2006/relationships/hyperlink" Target="https://studio.code.org/s/aiml-2021/lessons/1/levels/1" TargetMode="External" Id="R01cee632d2d34fd7" /><Relationship Type="http://schemas.openxmlformats.org/officeDocument/2006/relationships/hyperlink" Target="https://studio.code.org/s/aiml-2021/lessons/4/levels/1" TargetMode="External" Id="R64ca32394fc040a5" /><Relationship Type="http://schemas.openxmlformats.org/officeDocument/2006/relationships/numbering" Target="numbering.xml" Id="R5073c0d799c042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2024-06-26T19:25:53.6272050Z</dcterms:created>
  <dcterms:modified xsi:type="dcterms:W3CDTF">2024-06-27T15:33:05.1674631Z</dcterms:modified>
  <dc:creator>Md Al Siam</dc:creator>
  <lastModifiedBy>Md Al Siam</lastModifiedBy>
</coreProperties>
</file>